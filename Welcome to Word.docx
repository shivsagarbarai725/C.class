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  <w:r>
        <w:rPr>
          <w:rFonts w:ascii="맑은 고딕" w:eastAsia="맑은 고딕" w:hAnsi="맑은 고딕" w:cs="맑은 고딕"/>
          <w:noProof/>
          <w:color w:val="000000"/>
          <w:sz w:val="30"/>
          <w:u w:val="single" w:color="000000"/>
        </w:rPr>
        <mc:AlternateContent>
          <mc:Choice Requires="wps">
            <w:drawing>
              <wp:anchor distT="114300" distB="0" distL="114300" distR="114300" behindDoc="0" locked="0" layoutInCell="1" simplePos="0" relativeHeight="251967488" allowOverlap="1" hidden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0000" cy="10692000"/>
                <wp:effectExtent l="4762" t="4762" r="4762" b="4762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rgbClr val="3553ae">
                            <a:alpha val="100000"/>
                          </a:srgbClr>
                        </a:solidFill>
                        <a:ln>
                          <a:solidFill>
                            <a:srgbClr val="3553ae">
                              <a:alpha val="10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Chars="50" w:firstLine="480"/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96"/>
                                <w:u w:val="single" w:color="000000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b/>
                                <w:color w:val="FFFFFF"/>
                                <w:sz w:val="96"/>
                                <w:u w:val="none" w:color="000000"/>
                              </w:rPr>
                              <w:t>Word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96"/>
                                <w:u w:val="none" w:color="000000"/>
                              </w:rPr>
                              <w:t xml:space="preserve"> 시작</w:t>
                            </w:r>
                          </w:p>
                          <w:p>
                            <w:pPr>
                              <w:ind w:firstLineChars="150" w:firstLine="600"/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40"/>
                                <w:u w:val="single" w:color="000000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40"/>
                                <w:u w:val="none" w:color="000000"/>
                              </w:rPr>
                              <w:t>간편한 작업을 위한 몇 가지 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0pt;margin-top:0pt;width:595.276pt;height:841.89pt;mso-position-horizontal:center;mso-position-horizontal-relative:page;mso-position-vertical:center;mso-position-vertical-relative:page;v-text-anchor:middle;mso-wrap-style:square;z-index:251967488" o:allowincell="t" filled="t" fillcolor="#3553ae" stroked="t" strokecolor="#3553ae" strokeweight="0.75pt">
                <v:textbox inset="2.5mm,1.3mm,2.5mm,1.3mm">
                  <w:txbxContent>
                    <w:p>
                      <w:pPr>
                        <w:ind w:firstLineChars="50" w:firstLine="480"/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96"/>
                          <w:u w:val="single" w:color="000000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b/>
                          <w:color w:val="FFFFFF"/>
                          <w:sz w:val="96"/>
                          <w:u w:val="none" w:color="000000"/>
                        </w:rPr>
                        <w:t>Word</w:t>
                      </w:r>
                      <w:r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96"/>
                          <w:u w:val="none" w:color="000000"/>
                        </w:rPr>
                        <w:t xml:space="preserve"> 시작</w:t>
                      </w:r>
                    </w:p>
                    <w:p>
                      <w:pPr>
                        <w:ind w:firstLineChars="150" w:firstLine="600"/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40"/>
                          <w:u w:val="single" w:color="000000"/>
                        </w:rPr>
                      </w:pPr>
                      <w:r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40"/>
                          <w:u w:val="none" w:color="000000"/>
                        </w:rPr>
                        <w:t>간편한 작업을 위한 몇 가지 팁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b/>
          <w:color w:val="3553AE"/>
          <w:sz w:val="40"/>
          <w:u w:val="single" w:color="000000"/>
        </w:rPr>
      </w:pPr>
      <w:r>
        <w:rPr>
          <w:lang w:eastAsia="ko-KR"/>
          <w:rFonts w:ascii="맑은 고딕" w:eastAsia="맑은 고딕" w:hAnsi="맑은 고딕" w:cs="맑은 고딕"/>
          <w:b/>
          <w:color w:val="3553AE"/>
          <w:sz w:val="40"/>
          <w:u w:val="none" w:color="000000"/>
          <w:rtl w:val="off"/>
        </w:rPr>
        <w:t>뛰어난 스타일 기능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각 문서 요소의 크기, 간격, 들여 쓰기 등 스타일 속성을 정의하는 것은 빠르고 효율적이며 미려한 문서 작성을 위해 반드시 필요한 절차입니다. 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한워드에서는 제목, 본문, 표, 인용 또는 참조 등 각 요소에 맞는 미리 정의된 스타일을 제공하며, 필요에 따라 사용자가 원하는 스타일을 추가하고 속성을 자세하게 정의할 수 있는 강력한 스타일 기능을 제공합니다.</w:t>
      </w:r>
    </w:p>
    <w:p>
      <w:pPr>
        <w:rPr>
          <w:lang w:eastAsia="ko-KR"/>
          <w:rFonts w:ascii="맑은 고딕" w:eastAsia="맑은 고딕" w:hAnsi="맑은 고딕" w:cs="맑은 고딕" w:hint="eastAsia"/>
          <w:b/>
          <w:color w:val="3553AE"/>
          <w:sz w:val="24"/>
          <w:szCs w:val="24"/>
          <w:u w:val="single" w:color="000000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[보기-작업 창-스타일] 메뉴를 열어 확인해 보세요.</w:t>
      </w:r>
    </w:p>
    <w:p>
      <w:pPr>
        <w:rPr>
          <w:lang w:eastAsia="ko-KR"/>
          <w:rFonts w:ascii="맑은 고딕" w:eastAsia="맑은 고딕" w:hAnsi="맑은 고딕" w:cs="맑은 고딕" w:hint="eastAsia"/>
          <w:b/>
          <w:color w:val="3553AE"/>
          <w:sz w:val="24"/>
          <w:szCs w:val="24"/>
          <w:u w:val="single" w:color="000000"/>
          <w:rtl w:val="off"/>
        </w:rPr>
      </w:pPr>
    </w:p>
    <w:p>
      <w:pPr>
        <w:rPr>
          <w:rFonts w:ascii="맑은 고딕" w:eastAsia="맑은 고딕" w:hAnsi="맑은 고딕" w:cs="맑은 고딕"/>
          <w:b/>
          <w:color w:val="3553AE"/>
          <w:sz w:val="40"/>
          <w:u w:val="single" w:color="000000"/>
        </w:rPr>
      </w:pPr>
      <w:r>
        <w:rPr>
          <w:lang w:eastAsia="ko-KR"/>
          <w:rFonts w:ascii="맑은 고딕" w:eastAsia="맑은 고딕" w:hAnsi="맑은 고딕" w:cs="맑은 고딕"/>
          <w:b/>
          <w:color w:val="3553AE"/>
          <w:sz w:val="40"/>
          <w:u w:val="none" w:color="000000"/>
          <w:rtl w:val="off"/>
        </w:rPr>
        <w:t>세로 눈금자로 문단 간격 설정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서식 메뉴 또는 문단 모양 대화 상자를 실행하지 않고도 세로 눈금자를 이용하여 문단 간격을 즉시 조절할 수 있습니다.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왼쪽 세로 눈금자의 [문단 앞]또는 [문단 뒤] 조절 막대를 움직여 보세요.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rFonts w:ascii="맑은 고딕" w:eastAsia="맑은 고딕" w:hAnsi="맑은 고딕" w:cs="맑은 고딕"/>
          <w:b/>
          <w:color w:val="3553AE"/>
          <w:sz w:val="40"/>
          <w:u w:val="none" w:color="000000"/>
        </w:rPr>
      </w:pPr>
      <w:r>
        <w:rPr>
          <w:lang w:eastAsia="ko-KR"/>
          <w:rFonts w:ascii="맑은 고딕" w:eastAsia="맑은 고딕" w:hAnsi="맑은 고딕" w:cs="맑은 고딕"/>
          <w:b/>
          <w:color w:val="3553AE"/>
          <w:sz w:val="40"/>
          <w:u w:val="none" w:color="000000"/>
          <w:rtl w:val="off"/>
        </w:rPr>
        <w:t>블록 계산식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표 안에서 셀 블록을 설정한 뒤 합계, 평균 또는 곱의 계산 결과를 쉽게 구할 수 있습니다. 성적표 또는 가계부와 같이 값을 모두 입력한 후 총합이나 평균을 한 번에 계산하고자 할 때 편리하게 이용할 수 있습니다.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이름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국어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영어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수학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총점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평균</w:t>
            </w:r>
          </w:p>
        </w:tc>
      </w:tr>
      <w:tr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김한컴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85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80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75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=SUM(B2:D2)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240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이한글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70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65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50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=AVERAGE(B3:E3)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46.25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최말랑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90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85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90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lang/>
          <w:rFonts w:ascii="맑은 고딕" w:eastAsia="맑은 고딕" w:hAnsi="맑은 고딕" w:cs="맑은 고딕"/>
          <w:b/>
          <w:color w:val="3553AE"/>
          <w:sz w:val="24"/>
          <w:szCs w:val="6"/>
          <w:u w:val="single" w:color="000000"/>
          <w:rtl w:val="off"/>
        </w:rPr>
      </w:pPr>
    </w:p>
    <w:p>
      <w:pPr>
        <w:rPr>
          <w:rFonts w:ascii="맑은 고딕" w:eastAsia="맑은 고딕" w:hAnsi="맑은 고딕" w:cs="맑은 고딕"/>
          <w:b/>
          <w:color w:val="3553AE"/>
          <w:sz w:val="40"/>
          <w:u w:val="none" w:color="000000"/>
        </w:rPr>
      </w:pPr>
      <w:r>
        <w:rPr>
          <w:lang w:eastAsia="ko-KR"/>
          <w:rFonts w:ascii="맑은 고딕" w:eastAsia="맑은 고딕" w:hAnsi="맑은 고딕" w:cs="맑은 고딕" w:hint="eastAsia"/>
          <w:b/>
          <w:color w:val="3553AE"/>
          <w:sz w:val="40"/>
          <w:u w:val="none" w:color="000000"/>
          <w:rtl w:val="off"/>
        </w:rPr>
        <w:t>음성 명령 오피스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음성 명령 앱에서는 사용자의 음성을 사용하여 한컴오피스 프로그램의 기능을 실행하거나 편집 화면에 사용자 음성을 텍스트로 입력할 수 있습니다.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누구나 가지고 있는 스마트 기기와 컴퓨터를 블루투스로 연결하면 손으로 기기를 조작하지 않아도 사용자의 음성 만으로 보다 편리하게 문서 작업을 수행할 수 있습니다.</w:t>
      </w:r>
    </w:p>
    <w:p>
      <w:pPr>
        <w:rPr>
          <w:lang/>
          <w:sz w:val="24"/>
          <w:szCs w:val="24"/>
          <w:rtl w:val="off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"http://help.hancom.com/hoffice100/ko-KR/VoiceController/basic/intro.htm" </w:instrText>
      </w:r>
      <w:r>
        <w:rPr>
          <w:sz w:val="24"/>
          <w:szCs w:val="24"/>
        </w:rPr>
        <w:fldChar w:fldCharType="separate"/>
      </w:r>
      <w:r>
        <w:rPr>
          <w:rStyle w:val="afffa"/>
          <w:rFonts w:ascii="맑은 고딕" w:eastAsia="맑은 고딕" w:hAnsi="맑은 고딕" w:cs="Arial" w:hint="eastAsia"/>
          <w:sz w:val="24"/>
          <w:szCs w:val="24"/>
        </w:rPr>
        <w:t>자세한 정보</w:t>
      </w:r>
      <w:r>
        <w:rPr>
          <w:rStyle w:val="afffa"/>
          <w:rFonts w:hint="eastAsia"/>
          <w:sz w:val="24"/>
          <w:szCs w:val="24"/>
        </w:rPr>
        <w:fldChar w:fldCharType="end"/>
      </w:r>
    </w:p>
    <w:p>
      <w:pPr>
        <w:rPr>
          <w:lang/>
          <w:rFonts w:ascii="맑은 고딕" w:eastAsia="맑은 고딕" w:hAnsi="맑은 고딕" w:cs="맑은 고딕"/>
          <w:b/>
          <w:color w:val="3553AE"/>
          <w:sz w:val="24"/>
          <w:szCs w:val="24"/>
          <w:u w:val="none" w:color="000000"/>
          <w:rtl w:val="off"/>
        </w:rPr>
      </w:pPr>
    </w:p>
    <w:p>
      <w:pPr>
        <w:rPr>
          <w:rFonts w:ascii="맑은 고딕" w:eastAsia="맑은 고딕" w:hAnsi="맑은 고딕" w:cs="맑은 고딕"/>
          <w:b/>
          <w:color w:val="3553AE"/>
          <w:sz w:val="40"/>
          <w:u w:val="none" w:color="000000"/>
        </w:rPr>
      </w:pPr>
      <w:r>
        <w:rPr>
          <w:rFonts w:ascii="맑은 고딕" w:eastAsia="맑은 고딕" w:hAnsi="맑은 고딕" w:cs="맑은 고딕" w:hint="eastAsia"/>
          <w:b/>
          <w:color w:val="3553AE"/>
          <w:sz w:val="40"/>
          <w:u w:val="none" w:color="000000"/>
        </w:rPr>
        <w:t>다른 언어로 문서 내용 번역</w:t>
      </w:r>
    </w:p>
    <w:p>
      <w:pPr/>
      <w:r>
        <w:rPr>
          <w:rFonts w:hint="eastAsia"/>
          <w:sz w:val="24"/>
          <w:szCs w:val="24"/>
        </w:rPr>
        <w:t>다른</w:t>
      </w:r>
      <w:r>
        <w:rPr>
          <w:sz w:val="24"/>
          <w:szCs w:val="24"/>
        </w:rPr>
        <w:t xml:space="preserve"> 번역 도구를 사용하지 않아도 문서에 포함된 단어, 문장 또는 문단을 사용자가 원하는 언어로 즉시 번역할 수 있습니다. 번역하려는 텍스트를 선택한 다음</w:t>
      </w:r>
      <w:r>
        <w:rPr>
          <w:lang w:eastAsia="ko-KR"/>
          <w:sz w:val="24"/>
          <w:szCs w:val="24"/>
          <w:rtl w:val="off"/>
        </w:rPr>
        <w:t xml:space="preserve"> [보기-작업 창-번역]</w:t>
      </w:r>
      <w:r>
        <w:rPr>
          <w:sz w:val="24"/>
          <w:szCs w:val="24"/>
        </w:rPr>
        <w:t xml:space="preserve"/>
      </w:r>
      <w:r>
        <w:rPr>
          <w:lang w:eastAsia="ko-KR"/>
          <w:sz w:val="24"/>
          <w:szCs w:val="24"/>
          <w:rtl w:val="off"/>
        </w:rPr>
        <w:t xml:space="preserve">메뉴를 열어 </w:t>
      </w:r>
      <w:r>
        <w:rPr>
          <w:sz w:val="24"/>
          <w:szCs w:val="24"/>
        </w:rPr>
        <w:t>번역 전 언어와 번역</w:t>
      </w:r>
      <w:r>
        <w:rPr>
          <w:rFonts w:hint="eastAsia"/>
          <w:sz w:val="24"/>
          <w:szCs w:val="24"/>
        </w:rPr>
        <w:t xml:space="preserve"/>
      </w:r>
      <w:r>
        <w:rPr>
          <w:sz w:val="24"/>
          <w:szCs w:val="24"/>
        </w:rPr>
        <w:t>후 언어를 선택해</w:t>
      </w:r>
      <w:r>
        <w:rPr>
          <w:lang w:eastAsia="ko-KR"/>
          <w:sz w:val="24"/>
          <w:szCs w:val="24"/>
          <w:rtl w:val="off"/>
        </w:rPr>
        <w:t xml:space="preserve"/>
      </w:r>
      <w:r>
        <w:rPr>
          <w:sz w:val="24"/>
          <w:szCs w:val="24"/>
        </w:rPr>
        <w:t>보세요.</w:t>
      </w:r>
    </w:p>
    <w:p>
      <w:pPr>
        <w:tabs>
          <w:tab w:val="left" w:pos="1425"/>
        </w:tabs>
        <w:rPr>
          <w:sz w:val="24"/>
          <w:szCs w:val="24"/>
        </w:rPr>
      </w:pPr>
    </w:p>
    <w:p>
      <w:pPr>
        <w:tabs>
          <w:tab w:val="left" w:pos="1425"/>
        </w:tabs>
        <w:rPr>
          <w:rFonts w:ascii="맑은 고딕" w:eastAsia="맑은 고딕" w:hAnsi="맑은 고딕" w:cs="맑은 고딕"/>
          <w:b/>
          <w:color w:val="3553AE"/>
          <w:sz w:val="40"/>
          <w:u w:val="single" w:color="000000"/>
        </w:rPr>
      </w:pPr>
      <w:r>
        <w:rPr>
          <w:rFonts w:ascii="맑은 고딕" w:eastAsia="맑은 고딕" w:hAnsi="맑은 고딕" w:cs="맑은 고딕" w:hint="eastAsia"/>
          <w:b/>
          <w:color w:val="3553AE"/>
          <w:sz w:val="40"/>
          <w:u w:val="none" w:color="000000"/>
        </w:rPr>
        <w:t>SNS로 올리기</w:t>
      </w:r>
    </w:p>
    <w:p>
      <w:pPr>
        <w:tabs>
          <w:tab w:val="left" w:pos="142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전용 </w:t>
      </w:r>
      <w:r>
        <w:rPr>
          <w:sz w:val="24"/>
          <w:szCs w:val="24"/>
        </w:rPr>
        <w:t>SNS</w:t>
      </w:r>
      <w:r>
        <w:rPr>
          <w:rFonts w:hint="eastAsia"/>
          <w:sz w:val="24"/>
          <w:szCs w:val="24"/>
        </w:rPr>
        <w:t xml:space="preserve"> 프로그램을 사용하지 않더라도 익숙한 한컴오피스 프로그램에서 작성한 글과 그림을 SNS로 올릴 수 있어 편리합니다.</w:t>
      </w:r>
    </w:p>
    <w:p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SNS</w:t>
      </w:r>
      <w:r>
        <w:rPr>
          <w:rFonts w:hint="eastAsia"/>
          <w:sz w:val="24"/>
          <w:szCs w:val="24"/>
        </w:rPr>
        <w:t xml:space="preserve">로 올리기 </w:t>
      </w:r>
      <w:r>
        <w:rPr>
          <w:sz w:val="24"/>
          <w:szCs w:val="24"/>
        </w:rPr>
        <w:t>기능을 이용하여 문서를 작성하거나 편집하면서 내용을 손쉽게 공유할 수 있습니다. 여러 개의 계정을 관리할 수 있도록 계정을 편집, 추가, 삭제하는 기능을 제공합니다.</w:t>
      </w:r>
    </w:p>
    <w:p>
      <w:pPr>
        <w:tabs>
          <w:tab w:val="left" w:pos="1425"/>
        </w:tabs>
        <w:rPr>
          <w:sz w:val="24"/>
          <w:szCs w:val="24"/>
        </w:rPr>
      </w:pPr>
    </w:p>
    <w:p>
      <w:pPr>
        <w:autoSpaceDE/>
        <w:autoSpaceDN/>
        <w:widowControl/>
        <w:wordWrap/>
        <w:rPr>
          <w:sz w:val="24"/>
          <w:szCs w:val="24"/>
        </w:rPr>
      </w:pP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rFonts w:ascii="맑은 고딕" w:eastAsia="맑은 고딕" w:hAnsi="맑은 고딕" w:cs="맑은 고딕"/>
          <w:b/>
          <w:color w:val="3553AE"/>
          <w:sz w:val="40"/>
          <w:u w:val="single" w:color="000000"/>
        </w:rPr>
      </w:pPr>
      <w:r>
        <w:rPr>
          <w:rFonts w:ascii="맑은 고딕" w:eastAsia="맑은 고딕" w:hAnsi="맑은 고딕" w:cs="맑은 고딕"/>
          <w:b/>
          <w:color w:val="3553AE"/>
          <w:sz w:val="40"/>
          <w:u w:val="none" w:color="000000"/>
        </w:rPr>
        <w:t>개인정보 바꾸기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전화번호, 주민등록번호, 계좌 번호, 신용카드 번호 등과 같은 개인 정보를 특수 문자로 변경하여 개인 정보 노출로부터 안전하게 보호할 수 있습니다. 아래와 개인 정보를 특수 문자로 변경하려면 </w:t>
      </w:r>
      <w:r>
        <w:rPr>
          <w:rFonts w:hint="eastAsia"/>
          <w:b/>
          <w:sz w:val="24"/>
          <w:szCs w:val="24"/>
        </w:rPr>
        <w:t>도구 &gt; 개인 정보 바꾸기 &gt; 찾아서 바꾸기</w:t>
      </w:r>
      <w:r>
        <w:rPr>
          <w:rFonts w:hint="eastAsia"/>
          <w:sz w:val="24"/>
          <w:szCs w:val="24"/>
        </w:rPr>
        <w:t xml:space="preserve">를 누르고 </w:t>
      </w:r>
      <w:r>
        <w:rPr>
          <w:rFonts w:ascii="맑은 고딕" w:eastAsia="맑은 고딕" w:hAnsi="맑은 고딕" w:cs="Arial" w:hint="eastAsia"/>
          <w:sz w:val="24"/>
          <w:szCs w:val="24"/>
        </w:rPr>
        <w:t>보호하려는 개인 정보 유형을</w:t>
      </w:r>
      <w:r>
        <w:rPr>
          <w:rFonts w:hint="eastAsia"/>
          <w:sz w:val="24"/>
          <w:szCs w:val="24"/>
        </w:rPr>
        <w:t xml:space="preserve"> 선택한 다음 </w:t>
      </w:r>
      <w:r>
        <w:rPr>
          <w:rFonts w:hint="eastAsia"/>
          <w:b/>
          <w:sz w:val="24"/>
          <w:szCs w:val="24"/>
        </w:rPr>
        <w:t>바꾸기를</w:t>
      </w:r>
      <w:r>
        <w:rPr>
          <w:rFonts w:hint="eastAsia"/>
          <w:sz w:val="24"/>
          <w:szCs w:val="24"/>
        </w:rPr>
        <w:t xml:space="preserve"> 누릅니다. 아래의 개인 정보를 특수 문자로 변경해 보세요.</w:t>
      </w:r>
    </w:p>
    <w:p>
      <w:pPr>
        <w:pStyle w:val="af1"/>
        <w:ind w:leftChars="0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전화번호: 031-627-7000</w:t>
      </w:r>
    </w:p>
    <w:p>
      <w:pPr>
        <w:pStyle w:val="af1"/>
        <w:ind w:leftChars="0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주민등록번호: 901009-1009109</w:t>
      </w:r>
    </w:p>
    <w:p>
      <w:pPr>
        <w:pStyle w:val="af1"/>
        <w:ind w:leftChars="0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전자우편: hanfriend@hancom.com</w:t>
      </w:r>
    </w:p>
    <w:p>
      <w:pPr>
        <w:pStyle w:val="af1"/>
        <w:ind w:leftChars="0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IP주소: 192.0.0.1</w:t>
      </w:r>
    </w:p>
    <w:p>
      <w:pPr>
        <w:pStyle w:val="af1"/>
        <w:ind w:leftChars="0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계좌번호: </w:t>
      </w:r>
      <w:r>
        <w:rPr>
          <w:sz w:val="24"/>
          <w:szCs w:val="24"/>
        </w:rPr>
        <w:t xml:space="preserve">109-12-1990-123 </w:t>
      </w:r>
    </w:p>
    <w:p>
      <w:pPr>
        <w:pStyle w:val="af1"/>
        <w:ind w:leftChars="0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신용카드 번호: </w:t>
      </w:r>
      <w:r>
        <w:rPr>
          <w:sz w:val="24"/>
          <w:szCs w:val="24"/>
        </w:rPr>
        <w:t xml:space="preserve">1990-1009-1234-5678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"http://help.hancom.com/hoffice100/ko-KR/Hword/security/user_info_protection/user_info_protection.htm" </w:instrText>
      </w:r>
      <w:r>
        <w:rPr>
          <w:sz w:val="24"/>
          <w:szCs w:val="24"/>
        </w:rPr>
        <w:fldChar w:fldCharType="separate"/>
      </w:r>
      <w:r>
        <w:rPr>
          <w:rStyle w:val="afffa"/>
          <w:rFonts w:ascii="맑은 고딕" w:eastAsia="맑은 고딕" w:hAnsi="맑은 고딕" w:cs="Arial" w:hint="eastAsia"/>
          <w:sz w:val="24"/>
          <w:szCs w:val="24"/>
        </w:rPr>
        <w:t>자세한 정보</w:t>
      </w:r>
      <w:r>
        <w:rPr>
          <w:rStyle w:val="afffa"/>
          <w:rFonts w:hint="eastAsia"/>
          <w:sz w:val="24"/>
          <w:szCs w:val="24"/>
        </w:rPr>
        <w:fldChar w:fldCharType="end"/>
      </w:r>
    </w:p>
    <w:p>
      <w:pPr>
        <w:autoSpaceDE/>
        <w:autoSpaceDN/>
        <w:widowControl/>
        <w:wordWrap/>
        <w:rPr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color w:val="3553AE"/>
          <w:sz w:val="40"/>
          <w:u w:val="single" w:color="000000"/>
        </w:rPr>
      </w:pPr>
      <w:r>
        <w:rPr>
          <w:rFonts w:ascii="맑은 고딕" w:eastAsia="맑은 고딕" w:hAnsi="맑은 고딕" w:cs="맑은 고딕"/>
          <w:b/>
          <w:color w:val="3553AE"/>
          <w:sz w:val="40"/>
          <w:u w:val="none" w:color="000000"/>
        </w:rPr>
        <w:t>자유형 직접 그리기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펜을 사용하여 직접 그린 것처럼 보이는 도형을 그리거나 부드러운 곡선을 그릴 수 있습니다. 이 문서에 자유형 개체를 삽입하려면 </w:t>
      </w:r>
      <w:r>
        <w:rPr>
          <w:b/>
          <w:sz w:val="24"/>
          <w:szCs w:val="24"/>
        </w:rPr>
        <w:t>입력</w:t>
      </w:r>
      <w:r>
        <w:rPr>
          <w:sz w:val="24"/>
          <w:szCs w:val="24"/>
        </w:rPr>
        <w:t xml:space="preserve"> 탭에서 </w:t>
      </w:r>
      <w:r>
        <w:rPr>
          <w:b/>
          <w:sz w:val="24"/>
          <w:szCs w:val="24"/>
        </w:rPr>
        <w:t>자유형 직접 그리기</w:t>
      </w:r>
      <w:r>
        <w:rPr>
          <w:sz w:val="24"/>
          <w:szCs w:val="24"/>
        </w:rPr>
        <w:t>를 누르세요. 화면 전체가 자유롭게 선 또는 도형을 그릴 수 있는 모드로 변경되면 원하는 모양을 자유롭게 그립니다. 직접 그린 선 또는 도형 등이 개체로 문서에 삽입됩니다.</w:t>
      </w:r>
    </w:p>
    <w:p>
      <w:pPr>
        <w:autoSpaceDE/>
        <w:autoSpaceDN/>
        <w:widowControl/>
        <w:wordWrap/>
        <w:rPr>
          <w:sz w:val="24"/>
          <w:szCs w:val="24"/>
        </w:rPr>
      </w:pP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  <w:r>
        <w:rPr>
          <w:rFonts w:ascii="맑은 고딕" w:eastAsia="맑은 고딕" w:hAnsi="맑은 고딕" w:cs="맑은 고딕"/>
          <w:b/>
          <w:color w:val="3553AE"/>
          <w:sz w:val="40"/>
          <w:u w:val="none" w:color="000000"/>
        </w:rPr>
        <w:t>개체 맞춤 안내선</w:t>
      </w:r>
      <w:r>
        <w:rPr>
          <w:rFonts w:ascii="맑은 고딕" w:eastAsia="맑은 고딕" w:hAnsi="맑은 고딕" w:cs="맑은 고딕"/>
          <w:color w:val="000000"/>
          <w:sz w:val="30"/>
          <w:u w:val="none" w:color="000000"/>
        </w:rPr>
        <w:t xml:space="preserve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차트, 그림, 도형과 같은 개체를 끌어서 이동하면 텍스트와 개체의 위치를 정확하게 맞출 수 있도록 도와주는 초록색 맞춤 안내선이 표시됩니다. 이 안내선을 참고하여 원하는 위치로 개체를 이동할 수 있습니다. 맞춤 안내선을 설정하려면 개체를 선택한 다음 개체 탭에서 </w:t>
      </w:r>
      <w:r>
        <w:rPr>
          <w:rFonts w:hint="eastAsia"/>
          <w:b/>
          <w:sz w:val="24"/>
          <w:szCs w:val="24"/>
        </w:rPr>
        <w:t>맞춤 &gt; 맞춤 안내선 사용</w:t>
      </w:r>
      <w:r>
        <w:rPr>
          <w:rFonts w:hint="eastAsia"/>
          <w:sz w:val="24"/>
          <w:szCs w:val="24"/>
        </w:rPr>
        <w:t xml:space="preserve">을 누릅니다. 아래의 개체를 끌어 텍스트 주변으로 이동해 보세요. </w:t>
      </w:r>
    </w:p>
    <w:p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96953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43025" cy="1257300"/>
                <wp:effectExtent l="4762" t="4762" r="4762" b="4762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3025" cy="1257300"/>
                        </a:xfrm>
                        <a:prstGeom prst="ellipse">
                          <a:avLst/>
                        </a:prstGeom>
                        <a:solidFill>
                          <a:srgbClr val="89b1e1"/>
                        </a:solidFill>
                        <a:ln>
                          <a:solidFill>
                            <a:srgbClr val="3a70b1"/>
                          </a:solidFill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7" style="position:absolute;margin-left:0pt;margin-top:0pt;width:105.75pt;height:99pt;mso-position-horizontal-relative:column;mso-position-vertical-relative:line;v-text-anchor:top;mso-wrap-style:square;z-index:251969536" o:allowincell="t" filled="t" fillcolor="#89b1e1" stroked="t" strokecolor="#3a70b1" strokeweight="0.75pt">
                <v:stroke joinstyle="round"/>
              </v:oval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color w:val="3553AE"/>
          <w:sz w:val="40"/>
          <w:u w:val="single" w:color="000000"/>
        </w:rPr>
      </w:pPr>
      <w:r>
        <w:rPr>
          <w:rFonts w:ascii="맑은 고딕" w:eastAsia="맑은 고딕" w:hAnsi="맑은 고딕" w:cs="맑은 고딕"/>
          <w:b/>
          <w:color w:val="3553AE"/>
          <w:sz w:val="40"/>
          <w:u w:val="none" w:color="000000"/>
        </w:rPr>
        <w:t>변경 내용 추적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변경 내용 추적 기능을 실행하면 수정된 내용을 원본 내용과 구분하여 쉽게 확인할 수 있습니다.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추가, 삭제, 서식 변경 사항을 구분하여 표시하고 검토하면서 메모를 넣거나 검토자별로 수정한 내용을 다르게 표시하도록 설정하여 </w:t>
      </w:r>
      <w:del w:id="1" w:author="만든 이" w:date="2017-10-24T19:25:32Z">
        <w:r>
          <w:rPr>
            <w:sz w:val="24"/>
            <w:szCs w:val="24"/>
          </w:rPr>
          <w:delText xml:space="preserve">검토할 수 있습니다. </w:delText>
        </w:r>
      </w:del>
      <w:r>
        <w:rPr>
          <w:sz w:val="24"/>
          <w:szCs w:val="24"/>
        </w:rPr>
        <w:t xml:space="preserve">특정 검토자가 수정한 내용만 선택적으로 검토할 수 있습니다. </w:t>
      </w:r>
    </w:p>
    <w:p>
      <w:pPr>
        <w:rPr>
          <w:sz w:val="24"/>
          <w:szCs w:val="24"/>
        </w:rPr>
      </w:pPr>
      <w:r>
        <w:rPr>
          <w:rFonts w:ascii="맑은 고딕" w:eastAsia="맑은 고딕" w:hAnsi="맑은 고딕" w:cs="Arial"/>
          <w:sz w:val="24"/>
          <w:szCs w:val="24"/>
        </w:rPr>
        <w:t xml:space="preserve">변경 내용 추적을 실행하려면 </w:t>
      </w:r>
      <w:r>
        <w:rPr>
          <w:rFonts w:ascii="맑은 고딕" w:eastAsia="맑은 고딕" w:hAnsi="맑은 고딕" w:cs="Arial"/>
          <w:b/>
          <w:sz w:val="24"/>
          <w:szCs w:val="24"/>
        </w:rPr>
        <w:t>검토 &gt; 변경 내용 추적</w:t>
      </w:r>
      <w:r>
        <w:rPr>
          <w:rFonts w:ascii="맑은 고딕" w:eastAsia="맑은 고딕" w:hAnsi="맑은 고딕" w:cs="Arial"/>
          <w:sz w:val="24"/>
          <w:szCs w:val="24"/>
        </w:rPr>
        <w:t xml:space="preserve">을 누르고 현재 문서에서 일부 내용을 추가하거나 삭제해 보세요. </w:t>
      </w:r>
      <w:r>
        <w:rPr>
          <w:sz w:val="24"/>
          <w:szCs w:val="24"/>
        </w:rPr>
        <w:t xml:space="preserve">변경 내용을 표시 방법을 변경하려면 </w:t>
      </w:r>
      <w:r>
        <w:rPr>
          <w:b/>
          <w:sz w:val="24"/>
          <w:szCs w:val="24"/>
        </w:rPr>
        <w:t>검토 &gt; 변경 내용 표시 설정 &gt; 풍선 도움말</w:t>
      </w:r>
      <w:r>
        <w:rPr>
          <w:sz w:val="24"/>
          <w:szCs w:val="24"/>
        </w:rPr>
        <w:t>을 누른 다음 원하는 옵션을 선택하세요.</w:t>
      </w:r>
    </w:p>
    <w:p>
      <w:pPr>
        <w:rPr>
          <w:sz w:val="24"/>
          <w:szCs w:val="24"/>
        </w:rPr>
      </w:pPr>
      <w:r>
        <w:rPr>
          <w:sz w:val="24"/>
          <w:szCs w:val="26"/>
        </w:rPr>
        <w:fldChar w:fldCharType="begin"/>
      </w:r>
      <w:r>
        <w:rPr>
          <w:sz w:val="24"/>
          <w:szCs w:val="26"/>
        </w:rPr>
        <w:instrText xml:space="preserve"> HYPERLINK "http://help.hancom.com/hoffice100/ko-KR/Hword/review/track_changes/track_changes.htm" </w:instrText>
      </w:r>
      <w:r>
        <w:rPr>
          <w:sz w:val="24"/>
          <w:szCs w:val="26"/>
        </w:rPr>
        <w:fldChar w:fldCharType="separate"/>
      </w:r>
      <w:r>
        <w:rPr>
          <w:rStyle w:val="afffa"/>
          <w:rFonts w:ascii="맑은 고딕" w:eastAsia="맑은 고딕" w:hAnsi="맑은 고딕" w:cs="Arial" w:hint="eastAsia"/>
          <w:sz w:val="24"/>
          <w:szCs w:val="26"/>
        </w:rPr>
        <w:t>자세한 정보</w:t>
      </w:r>
      <w:r>
        <w:rPr>
          <w:rStyle w:val="afffa"/>
          <w:rFonts w:hint="eastAsia"/>
          <w:sz w:val="28"/>
          <w:szCs w:val="28"/>
        </w:rPr>
        <w:fldChar w:fldCharType="end"/>
      </w:r>
    </w:p>
    <w:p/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2AF" w:usb1="01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fb6683f"/>
    <w:multiLevelType w:val="hybridMultilevel"/>
    <w:tmpl w:val="c74156c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noLineBreaksBefore w:lang="ko-KR" w:val="!%),.:;?]}¢°’”′″℃〉》」』】〕！％），．：；？］｝￠'"/>
  <w:noLineBreaksAfter w:lang="ko-KR" w:val="$([\{£¥‘“〈《「『【〔＄（［｛￡￥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Word</dc:title>
  <dc:subject/>
  <dc:creator>Hancom Inc.</dc:creator>
  <cp:keywords/>
  <dc:description/>
  <cp:lastModifiedBy>Hancom Inc.</cp:lastModifiedBy>
  <cp:revision>1</cp:revision>
  <dcterms:created xsi:type="dcterms:W3CDTF">2015-06-10T05:21:00Z</dcterms:created>
  <dcterms:modified xsi:type="dcterms:W3CDTF">2017-10-24T10:25:32Z</dcterms:modified>
  <cp:version>0900.0001.01</cp:version>
</cp:coreProperties>
</file>